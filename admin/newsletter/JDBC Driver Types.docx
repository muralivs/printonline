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7F103C" w:rsidRPr="007F103C" w:rsidTr="007F103C">
        <w:trPr>
          <w:trHeight w:val="660"/>
          <w:tblCellSpacing w:w="0" w:type="dxa"/>
        </w:trPr>
        <w:tc>
          <w:tcPr>
            <w:tcW w:w="0" w:type="auto"/>
            <w:hideMark/>
          </w:tcPr>
          <w:tbl>
            <w:tblPr>
              <w:tblW w:w="97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50"/>
            </w:tblGrid>
            <w:tr w:rsidR="007F103C" w:rsidRPr="007F103C">
              <w:trPr>
                <w:tblCellSpacing w:w="0" w:type="dxa"/>
              </w:trPr>
              <w:tc>
                <w:tcPr>
                  <w:tcW w:w="9135" w:type="dxa"/>
                  <w:vAlign w:val="bottom"/>
                  <w:hideMark/>
                </w:tcPr>
                <w:p w:rsidR="007F103C" w:rsidRPr="007F103C" w:rsidRDefault="007F103C" w:rsidP="007F103C">
                  <w:pPr>
                    <w:spacing w:before="100" w:beforeAutospacing="1" w:after="100" w:afterAutospacing="1" w:line="240" w:lineRule="auto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7F103C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</w:rPr>
                    <w:t>JDBC Driver Types</w:t>
                  </w:r>
                </w:p>
              </w:tc>
            </w:tr>
          </w:tbl>
          <w:p w:rsidR="007F103C" w:rsidRPr="007F103C" w:rsidRDefault="007F103C" w:rsidP="007F1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F103C" w:rsidRPr="007F103C" w:rsidRDefault="007F103C" w:rsidP="007F1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03C">
        <w:rPr>
          <w:rFonts w:ascii="Times New Roman" w:eastAsia="Times New Roman" w:hAnsi="Times New Roman" w:cs="Times New Roman"/>
          <w:b/>
          <w:bCs/>
          <w:sz w:val="24"/>
          <w:szCs w:val="24"/>
        </w:rPr>
        <w:t>JDBC drivers</w:t>
      </w:r>
      <w:r w:rsidRPr="007F103C">
        <w:rPr>
          <w:rFonts w:ascii="Times New Roman" w:eastAsia="Times New Roman" w:hAnsi="Times New Roman" w:cs="Times New Roman"/>
          <w:sz w:val="24"/>
          <w:szCs w:val="24"/>
        </w:rPr>
        <w:t xml:space="preserve"> are divided into four types or levels. The </w:t>
      </w:r>
      <w:r w:rsidRPr="007F103C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types of jdbc drivers</w:t>
      </w:r>
      <w:r w:rsidRPr="007F103C">
        <w:rPr>
          <w:rFonts w:ascii="Times New Roman" w:eastAsia="Times New Roman" w:hAnsi="Times New Roman" w:cs="Times New Roman"/>
          <w:sz w:val="24"/>
          <w:szCs w:val="24"/>
        </w:rPr>
        <w:t xml:space="preserve"> are:</w:t>
      </w:r>
    </w:p>
    <w:p w:rsidR="007F103C" w:rsidRPr="007F103C" w:rsidRDefault="007F103C" w:rsidP="007F103C">
      <w:pPr>
        <w:spacing w:beforeAutospacing="1" w:after="24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ins w:id="1" w:author="Unknown">
        <w:r w:rsidRPr="007F103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Type 1:</w:t>
        </w:r>
      </w:ins>
      <w:r w:rsidRPr="007F103C">
        <w:rPr>
          <w:rFonts w:ascii="Times New Roman" w:eastAsia="Times New Roman" w:hAnsi="Times New Roman" w:cs="Times New Roman"/>
          <w:sz w:val="24"/>
          <w:szCs w:val="24"/>
        </w:rPr>
        <w:t xml:space="preserve"> JDBC-ODBC Bridge driver (Bridge)</w:t>
      </w:r>
      <w:r w:rsidRPr="007F103C">
        <w:rPr>
          <w:rFonts w:ascii="Times New Roman" w:eastAsia="Times New Roman" w:hAnsi="Times New Roman" w:cs="Times New Roman"/>
          <w:sz w:val="24"/>
          <w:szCs w:val="24"/>
        </w:rPr>
        <w:br/>
      </w:r>
      <w:r w:rsidRPr="007F103C">
        <w:rPr>
          <w:rFonts w:ascii="Times New Roman" w:eastAsia="Times New Roman" w:hAnsi="Times New Roman" w:cs="Times New Roman"/>
          <w:b/>
          <w:bCs/>
          <w:sz w:val="24"/>
          <w:szCs w:val="24"/>
        </w:rPr>
        <w:t>Type 2:</w:t>
      </w:r>
      <w:r w:rsidRPr="007F103C">
        <w:rPr>
          <w:rFonts w:ascii="Times New Roman" w:eastAsia="Times New Roman" w:hAnsi="Times New Roman" w:cs="Times New Roman"/>
          <w:sz w:val="24"/>
          <w:szCs w:val="24"/>
        </w:rPr>
        <w:t xml:space="preserve"> Native-API/partly Java driver (Native)</w:t>
      </w:r>
      <w:r w:rsidRPr="007F103C">
        <w:rPr>
          <w:rFonts w:ascii="Times New Roman" w:eastAsia="Times New Roman" w:hAnsi="Times New Roman" w:cs="Times New Roman"/>
          <w:sz w:val="24"/>
          <w:szCs w:val="24"/>
        </w:rPr>
        <w:br/>
      </w:r>
      <w:r w:rsidRPr="007F103C">
        <w:rPr>
          <w:rFonts w:ascii="Times New Roman" w:eastAsia="Times New Roman" w:hAnsi="Times New Roman" w:cs="Times New Roman"/>
          <w:b/>
          <w:bCs/>
          <w:sz w:val="24"/>
          <w:szCs w:val="24"/>
        </w:rPr>
        <w:t>Type 3:</w:t>
      </w:r>
      <w:r w:rsidRPr="007F103C">
        <w:rPr>
          <w:rFonts w:ascii="Times New Roman" w:eastAsia="Times New Roman" w:hAnsi="Times New Roman" w:cs="Times New Roman"/>
          <w:sz w:val="24"/>
          <w:szCs w:val="24"/>
        </w:rPr>
        <w:t xml:space="preserve"> AllJava/Net-protocol driver (Middleware)</w:t>
      </w:r>
      <w:r w:rsidRPr="007F103C">
        <w:rPr>
          <w:rFonts w:ascii="Times New Roman" w:eastAsia="Times New Roman" w:hAnsi="Times New Roman" w:cs="Times New Roman"/>
          <w:sz w:val="24"/>
          <w:szCs w:val="24"/>
        </w:rPr>
        <w:br/>
      </w:r>
      <w:r w:rsidRPr="007F103C">
        <w:rPr>
          <w:rFonts w:ascii="Times New Roman" w:eastAsia="Times New Roman" w:hAnsi="Times New Roman" w:cs="Times New Roman"/>
          <w:b/>
          <w:bCs/>
          <w:sz w:val="24"/>
          <w:szCs w:val="24"/>
        </w:rPr>
        <w:t>Type 4:</w:t>
      </w:r>
      <w:r w:rsidRPr="007F103C">
        <w:rPr>
          <w:rFonts w:ascii="Times New Roman" w:eastAsia="Times New Roman" w:hAnsi="Times New Roman" w:cs="Times New Roman"/>
          <w:sz w:val="24"/>
          <w:szCs w:val="24"/>
        </w:rPr>
        <w:t xml:space="preserve"> All Java/Native-protocol driver (Pure)</w:t>
      </w:r>
      <w:r w:rsidRPr="007F103C">
        <w:rPr>
          <w:rFonts w:ascii="Times New Roman" w:eastAsia="Times New Roman" w:hAnsi="Times New Roman" w:cs="Times New Roman"/>
          <w:sz w:val="24"/>
          <w:szCs w:val="24"/>
        </w:rPr>
        <w:br/>
      </w:r>
      <w:r w:rsidRPr="007F103C">
        <w:rPr>
          <w:rFonts w:ascii="Times New Roman" w:eastAsia="Times New Roman" w:hAnsi="Times New Roman" w:cs="Times New Roman"/>
          <w:sz w:val="24"/>
          <w:szCs w:val="24"/>
        </w:rPr>
        <w:br/>
      </w:r>
      <w:r w:rsidRPr="007F103C">
        <w:rPr>
          <w:rFonts w:ascii="Times New Roman" w:eastAsia="Times New Roman" w:hAnsi="Times New Roman" w:cs="Times New Roman"/>
          <w:sz w:val="24"/>
          <w:szCs w:val="24"/>
        </w:rPr>
        <w:pict/>
      </w:r>
      <w:r w:rsidRPr="007F103C">
        <w:rPr>
          <w:rFonts w:ascii="Times New Roman" w:eastAsia="Times New Roman" w:hAnsi="Times New Roman" w:cs="Times New Roman"/>
          <w:sz w:val="24"/>
          <w:szCs w:val="24"/>
        </w:rPr>
        <w:pict/>
      </w:r>
      <w:r w:rsidRPr="007F103C">
        <w:rPr>
          <w:rFonts w:ascii="Times New Roman" w:eastAsia="Times New Roman" w:hAnsi="Times New Roman" w:cs="Times New Roman"/>
          <w:sz w:val="24"/>
          <w:szCs w:val="24"/>
        </w:rPr>
        <w:pict/>
      </w:r>
      <w:r w:rsidRPr="007F103C">
        <w:rPr>
          <w:rFonts w:ascii="Times New Roman" w:eastAsia="Times New Roman" w:hAnsi="Times New Roman" w:cs="Times New Roman"/>
          <w:sz w:val="24"/>
          <w:szCs w:val="24"/>
        </w:rPr>
        <w:pict/>
      </w:r>
      <w:ins w:id="2" w:author="Unknown">
        <w:r w:rsidRPr="007F103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4 types of jdbc drivers</w:t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t xml:space="preserve"> are elaborated in detail as shown below: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outlineLvl w:val="1"/>
        <w:rPr>
          <w:ins w:id="3" w:author="Unknown"/>
          <w:rFonts w:ascii="Times New Roman" w:eastAsia="Times New Roman" w:hAnsi="Times New Roman" w:cs="Times New Roman"/>
          <w:b/>
          <w:bCs/>
          <w:sz w:val="36"/>
          <w:szCs w:val="36"/>
        </w:rPr>
      </w:pPr>
      <w:ins w:id="4" w:author="Unknown">
        <w:r w:rsidRPr="007F103C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Type 1 JDBC Driver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5" w:author="Unknown"/>
          <w:rFonts w:ascii="Times New Roman" w:eastAsia="Times New Roman" w:hAnsi="Times New Roman" w:cs="Times New Roman"/>
          <w:sz w:val="24"/>
          <w:szCs w:val="24"/>
        </w:rPr>
      </w:pPr>
      <w:ins w:id="6" w:author="Unknown">
        <w:r w:rsidRPr="007F103C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</w:rPr>
          <w:t>JDBC-ODBC Bridge driver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7" w:author="Unknown"/>
          <w:rFonts w:ascii="Times New Roman" w:eastAsia="Times New Roman" w:hAnsi="Times New Roman" w:cs="Times New Roman"/>
          <w:sz w:val="24"/>
          <w:szCs w:val="24"/>
        </w:rPr>
      </w:pPr>
      <w:ins w:id="8" w:author="Unknown">
        <w:r w:rsidRPr="007F103C">
          <w:rPr>
            <w:rFonts w:ascii="Times New Roman" w:eastAsia="Times New Roman" w:hAnsi="Times New Roman" w:cs="Times New Roman"/>
            <w:sz w:val="24"/>
            <w:szCs w:val="24"/>
          </w:rPr>
          <w:t xml:space="preserve">The Type 1 driver translates all JDBC calls into ODBC calls and sends them to the ODBC driver. ODBC is a generic API. The JDBC-ODBC Bridge driver is recommended only for experimental use or when no other alternative is available. 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9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00325" cy="3267075"/>
            <wp:effectExtent l="19050" t="0" r="9525" b="0"/>
            <wp:docPr id="5" name="Picture 5" descr="http://www.jdbc-tutorial.com/images/jdbc-type1-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dbc-tutorial.com/images/jdbc-type1-drive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10" w:author="Unknown"/>
          <w:rFonts w:ascii="Times New Roman" w:eastAsia="Times New Roman" w:hAnsi="Times New Roman" w:cs="Times New Roman"/>
          <w:sz w:val="24"/>
          <w:szCs w:val="24"/>
        </w:rPr>
      </w:pPr>
      <w:ins w:id="11" w:author="Unknown"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  <w:t>Type 1: JDBC-ODBC Bridge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12" w:author="Unknown"/>
          <w:rFonts w:ascii="Times New Roman" w:eastAsia="Times New Roman" w:hAnsi="Times New Roman" w:cs="Times New Roman"/>
          <w:sz w:val="24"/>
          <w:szCs w:val="24"/>
        </w:rPr>
      </w:pPr>
      <w:ins w:id="13" w:author="Unknown">
        <w:r w:rsidRPr="007F103C">
          <w:rPr>
            <w:rFonts w:ascii="Times New Roman" w:eastAsia="Times New Roman" w:hAnsi="Times New Roman" w:cs="Times New Roman"/>
            <w:sz w:val="24"/>
            <w:szCs w:val="24"/>
          </w:rPr>
          <w:t xml:space="preserve">Advantage 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14" w:author="Unknown"/>
          <w:rFonts w:ascii="Times New Roman" w:eastAsia="Times New Roman" w:hAnsi="Times New Roman" w:cs="Times New Roman"/>
          <w:sz w:val="24"/>
          <w:szCs w:val="24"/>
        </w:rPr>
      </w:pPr>
      <w:ins w:id="15" w:author="Unknown">
        <w:r w:rsidRPr="007F103C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 xml:space="preserve">The JDBC-ODBC Bridge allows access to almost any database, since the database's ODBC drivers are already available. 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16" w:author="Unknown"/>
          <w:rFonts w:ascii="Times New Roman" w:eastAsia="Times New Roman" w:hAnsi="Times New Roman" w:cs="Times New Roman"/>
          <w:sz w:val="24"/>
          <w:szCs w:val="24"/>
        </w:rPr>
      </w:pPr>
      <w:ins w:id="17" w:author="Unknown">
        <w:r w:rsidRPr="007F103C">
          <w:rPr>
            <w:rFonts w:ascii="Times New Roman" w:eastAsia="Times New Roman" w:hAnsi="Times New Roman" w:cs="Times New Roman"/>
            <w:sz w:val="24"/>
            <w:szCs w:val="24"/>
          </w:rPr>
          <w:t>Disadvantages</w:t>
        </w:r>
      </w:ins>
    </w:p>
    <w:p w:rsidR="007F103C" w:rsidRPr="007F103C" w:rsidRDefault="007F103C" w:rsidP="007F103C">
      <w:pPr>
        <w:spacing w:before="100" w:beforeAutospacing="1" w:after="240" w:line="240" w:lineRule="auto"/>
        <w:rPr>
          <w:ins w:id="18" w:author="Unknown"/>
          <w:rFonts w:ascii="Times New Roman" w:eastAsia="Times New Roman" w:hAnsi="Times New Roman" w:cs="Times New Roman"/>
          <w:sz w:val="24"/>
          <w:szCs w:val="24"/>
        </w:rPr>
      </w:pPr>
      <w:ins w:id="19" w:author="Unknown">
        <w:r w:rsidRPr="007F103C">
          <w:rPr>
            <w:rFonts w:ascii="Times New Roman" w:eastAsia="Times New Roman" w:hAnsi="Times New Roman" w:cs="Times New Roman"/>
            <w:sz w:val="24"/>
            <w:szCs w:val="24"/>
          </w:rPr>
          <w:t>1. Since the Bridge driver is not written fully in Java, Type 1 drivers are not portable.</w:t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  <w:t>2. A performance issue is seen as a JDBC call goes through the bridge to the ODBC driver, then to the database, and this applies even in the reverse process. They are the slowest of all driver types.</w:t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  <w:t>3. The client system requires the ODBC Installation to use the driver.</w:t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  <w:t>4. Not good for the Web.</w:t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outlineLvl w:val="1"/>
        <w:rPr>
          <w:ins w:id="20" w:author="Unknown"/>
          <w:rFonts w:ascii="Times New Roman" w:eastAsia="Times New Roman" w:hAnsi="Times New Roman" w:cs="Times New Roman"/>
          <w:b/>
          <w:bCs/>
          <w:sz w:val="36"/>
          <w:szCs w:val="36"/>
        </w:rPr>
      </w:pPr>
      <w:ins w:id="21" w:author="Unknown">
        <w:r w:rsidRPr="007F103C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Type 2 JDBC Driver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22" w:author="Unknown"/>
          <w:rFonts w:ascii="Times New Roman" w:eastAsia="Times New Roman" w:hAnsi="Times New Roman" w:cs="Times New Roman"/>
          <w:sz w:val="24"/>
          <w:szCs w:val="24"/>
        </w:rPr>
      </w:pPr>
      <w:ins w:id="23" w:author="Unknown">
        <w:r w:rsidRPr="007F103C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</w:rPr>
          <w:t>Native-API/partly Java driver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24" w:author="Unknown"/>
          <w:rFonts w:ascii="Times New Roman" w:eastAsia="Times New Roman" w:hAnsi="Times New Roman" w:cs="Times New Roman"/>
          <w:sz w:val="24"/>
          <w:szCs w:val="24"/>
        </w:rPr>
      </w:pPr>
      <w:ins w:id="25" w:author="Unknown">
        <w:r w:rsidRPr="007F103C">
          <w:rPr>
            <w:rFonts w:ascii="Times New Roman" w:eastAsia="Times New Roman" w:hAnsi="Times New Roman" w:cs="Times New Roman"/>
            <w:sz w:val="24"/>
            <w:szCs w:val="24"/>
          </w:rPr>
          <w:t xml:space="preserve">The distinctive characteristic of type 2 jdbc drivers are that Type 2 drivers convert JDBC calls into database-specific calls i.e. this driver is specific to a particular database. Some distinctive characteristic of type 2 jdbc drivers are shown below. Example: Oracle will have oracle native api. 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26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33525" cy="2724150"/>
            <wp:effectExtent l="19050" t="0" r="9525" b="0"/>
            <wp:docPr id="6" name="Picture 6" descr="http://www.jdbc-tutorial.com/images/jdbc-type2-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jdbc-tutorial.com/images/jdbc-type2-drive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27" w:author="Unknown"/>
          <w:rFonts w:ascii="Times New Roman" w:eastAsia="Times New Roman" w:hAnsi="Times New Roman" w:cs="Times New Roman"/>
          <w:sz w:val="24"/>
          <w:szCs w:val="24"/>
        </w:rPr>
      </w:pPr>
      <w:ins w:id="28" w:author="Unknown"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  <w:t>Type 2: Native api/ Partly Java Driver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29" w:author="Unknown"/>
          <w:rFonts w:ascii="Times New Roman" w:eastAsia="Times New Roman" w:hAnsi="Times New Roman" w:cs="Times New Roman"/>
          <w:sz w:val="24"/>
          <w:szCs w:val="24"/>
        </w:rPr>
      </w:pPr>
      <w:ins w:id="30" w:author="Unknown">
        <w:r w:rsidRPr="007F103C">
          <w:rPr>
            <w:rFonts w:ascii="Times New Roman" w:eastAsia="Times New Roman" w:hAnsi="Times New Roman" w:cs="Times New Roman"/>
            <w:sz w:val="24"/>
            <w:szCs w:val="24"/>
          </w:rPr>
          <w:t>Advantage</w:t>
        </w:r>
      </w:ins>
    </w:p>
    <w:p w:rsidR="007F103C" w:rsidRPr="007F103C" w:rsidRDefault="007F103C" w:rsidP="007F103C">
      <w:pPr>
        <w:spacing w:after="0" w:line="240" w:lineRule="auto"/>
        <w:rPr>
          <w:ins w:id="31" w:author="Unknown"/>
          <w:rFonts w:ascii="Times New Roman" w:eastAsia="Times New Roman" w:hAnsi="Times New Roman" w:cs="Times New Roman"/>
          <w:sz w:val="24"/>
          <w:szCs w:val="24"/>
        </w:rPr>
      </w:pPr>
      <w:ins w:id="32" w:author="Unknown">
        <w:r w:rsidRPr="007F103C">
          <w:rPr>
            <w:rFonts w:ascii="Times New Roman" w:eastAsia="Times New Roman" w:hAnsi="Times New Roman" w:cs="Times New Roman"/>
            <w:sz w:val="24"/>
            <w:szCs w:val="24"/>
          </w:rPr>
          <w:t xml:space="preserve">The distinctive characteristic of type 2 jdbc drivers are that they are typically offer better performance than the JDBC-ODBC Bridge as the layers of communication (tiers) are less than </w:t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that of Type</w:t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1 and also it uses Native api which is Database specific. 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33" w:author="Unknown"/>
          <w:rFonts w:ascii="Times New Roman" w:eastAsia="Times New Roman" w:hAnsi="Times New Roman" w:cs="Times New Roman"/>
          <w:sz w:val="24"/>
          <w:szCs w:val="24"/>
        </w:rPr>
      </w:pPr>
      <w:ins w:id="34" w:author="Unknown">
        <w:r w:rsidRPr="007F103C">
          <w:rPr>
            <w:rFonts w:ascii="Times New Roman" w:eastAsia="Times New Roman" w:hAnsi="Times New Roman" w:cs="Times New Roman"/>
            <w:sz w:val="24"/>
            <w:szCs w:val="24"/>
          </w:rPr>
          <w:t>Disadvantage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35" w:author="Unknown"/>
          <w:rFonts w:ascii="Times New Roman" w:eastAsia="Times New Roman" w:hAnsi="Times New Roman" w:cs="Times New Roman"/>
          <w:sz w:val="24"/>
          <w:szCs w:val="24"/>
        </w:rPr>
      </w:pPr>
      <w:ins w:id="36" w:author="Unknown">
        <w:r w:rsidRPr="007F103C">
          <w:rPr>
            <w:rFonts w:ascii="Times New Roman" w:eastAsia="Times New Roman" w:hAnsi="Times New Roman" w:cs="Times New Roman"/>
            <w:sz w:val="24"/>
            <w:szCs w:val="24"/>
          </w:rPr>
          <w:t xml:space="preserve">1. Native API must be installed in the Client System and hence type 2 drivers cannot be used for the Internet. </w:t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2. Like Type 1 drivers, it’s not written in Java Language which forms a portability issue. </w:t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  <w:t>3. If we change the Database we have to change the native api as it is specific to a database</w:t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  <w:t>4. Mostly obsolete now</w:t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  <w:t>5. Usually not thread safe.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outlineLvl w:val="2"/>
        <w:rPr>
          <w:ins w:id="37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38" w:author="Unknown">
        <w:r w:rsidRPr="007F103C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Type 3 JDBC Driver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39" w:author="Unknown"/>
          <w:rFonts w:ascii="Times New Roman" w:eastAsia="Times New Roman" w:hAnsi="Times New Roman" w:cs="Times New Roman"/>
          <w:sz w:val="24"/>
          <w:szCs w:val="24"/>
        </w:rPr>
      </w:pPr>
      <w:ins w:id="40" w:author="Unknown">
        <w:r w:rsidRPr="007F103C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</w:rPr>
          <w:t>All Java/Net-protocol driver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41" w:author="Unknown"/>
          <w:rFonts w:ascii="Times New Roman" w:eastAsia="Times New Roman" w:hAnsi="Times New Roman" w:cs="Times New Roman"/>
          <w:sz w:val="24"/>
          <w:szCs w:val="24"/>
        </w:rPr>
      </w:pPr>
      <w:ins w:id="42" w:author="Unknown">
        <w:r w:rsidRPr="007F103C">
          <w:rPr>
            <w:rFonts w:ascii="Times New Roman" w:eastAsia="Times New Roman" w:hAnsi="Times New Roman" w:cs="Times New Roman"/>
            <w:sz w:val="24"/>
            <w:szCs w:val="24"/>
          </w:rPr>
          <w:t xml:space="preserve">Type 3 database requests are passed through the network to the middle-tier server. The middle-tier then translates the request to the database. If the middle-tier server can in turn use Type1, Type 2 or Type 4 drivers. 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43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33625" cy="2724150"/>
            <wp:effectExtent l="19050" t="0" r="9525" b="0"/>
            <wp:docPr id="7" name="Picture 7" descr="http://www.jdbc-tutorial.com/images/jdbc-type3-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jdbc-tutorial.com/images/jdbc-type3-drive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44" w:author="Unknown"/>
          <w:rFonts w:ascii="Times New Roman" w:eastAsia="Times New Roman" w:hAnsi="Times New Roman" w:cs="Times New Roman"/>
          <w:sz w:val="24"/>
          <w:szCs w:val="24"/>
        </w:rPr>
      </w:pPr>
      <w:ins w:id="45" w:author="Unknown"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  <w:t>Type 3: All Java/ Net-Protocol Driver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46" w:author="Unknown"/>
          <w:rFonts w:ascii="Times New Roman" w:eastAsia="Times New Roman" w:hAnsi="Times New Roman" w:cs="Times New Roman"/>
          <w:sz w:val="24"/>
          <w:szCs w:val="24"/>
        </w:rPr>
      </w:pPr>
      <w:ins w:id="47" w:author="Unknown">
        <w:r w:rsidRPr="007F103C">
          <w:rPr>
            <w:rFonts w:ascii="Times New Roman" w:eastAsia="Times New Roman" w:hAnsi="Times New Roman" w:cs="Times New Roman"/>
            <w:sz w:val="24"/>
            <w:szCs w:val="24"/>
          </w:rPr>
          <w:t>Advantage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48" w:author="Unknown"/>
          <w:rFonts w:ascii="Times New Roman" w:eastAsia="Times New Roman" w:hAnsi="Times New Roman" w:cs="Times New Roman"/>
          <w:sz w:val="24"/>
          <w:szCs w:val="24"/>
        </w:rPr>
      </w:pPr>
      <w:ins w:id="49" w:author="Unknown">
        <w:r w:rsidRPr="007F103C">
          <w:rPr>
            <w:rFonts w:ascii="Times New Roman" w:eastAsia="Times New Roman" w:hAnsi="Times New Roman" w:cs="Times New Roman"/>
            <w:sz w:val="24"/>
            <w:szCs w:val="24"/>
          </w:rPr>
          <w:t>1. This driver is server-based, so there is no need for any vendor database library to be present on client machines.</w:t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  <w:t>2. This driver is fully written in Java and hence Portable. It is suitable for the web.</w:t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3. There are many opportunities to optimize portability, performance, and scalability. </w:t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 xml:space="preserve">4. The net protocol can be designed to make the client JDBC driver very small and fast to load. </w:t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5. The type 3 driver typically provides support for features such as caching (connections, query results, and so on), load balancing, and advanced </w:t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  <w:t>system administration such as logging and auditing.</w:t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  <w:t>6. This driver is very flexible allows access to multiple databases using one driver.</w:t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  <w:t>7. They are the most efficient amongst all driver types.</w:t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Disadvantage 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50" w:author="Unknown"/>
          <w:rFonts w:ascii="Times New Roman" w:eastAsia="Times New Roman" w:hAnsi="Times New Roman" w:cs="Times New Roman"/>
          <w:sz w:val="24"/>
          <w:szCs w:val="24"/>
        </w:rPr>
      </w:pPr>
      <w:ins w:id="51" w:author="Unknown">
        <w:r w:rsidRPr="007F103C">
          <w:rPr>
            <w:rFonts w:ascii="Times New Roman" w:eastAsia="Times New Roman" w:hAnsi="Times New Roman" w:cs="Times New Roman"/>
            <w:sz w:val="24"/>
            <w:szCs w:val="24"/>
          </w:rPr>
          <w:t>It requires another server application to install and maintain. Traversing the recordset may take longer, since the data comes through the backend server.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outlineLvl w:val="2"/>
        <w:rPr>
          <w:ins w:id="52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53" w:author="Unknown">
        <w:r w:rsidRPr="007F103C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Type 4 JDBC Driver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54" w:author="Unknown"/>
          <w:rFonts w:ascii="Times New Roman" w:eastAsia="Times New Roman" w:hAnsi="Times New Roman" w:cs="Times New Roman"/>
          <w:sz w:val="24"/>
          <w:szCs w:val="24"/>
        </w:rPr>
      </w:pPr>
      <w:ins w:id="55" w:author="Unknown">
        <w:r w:rsidRPr="007F103C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</w:rPr>
          <w:t>Native-protocol/all-Java driver</w:t>
        </w:r>
      </w:ins>
    </w:p>
    <w:p w:rsidR="007F103C" w:rsidRPr="007F103C" w:rsidRDefault="007F103C" w:rsidP="007F103C">
      <w:pPr>
        <w:spacing w:after="0" w:line="240" w:lineRule="auto"/>
        <w:rPr>
          <w:ins w:id="56" w:author="Unknown"/>
          <w:rFonts w:ascii="Times New Roman" w:eastAsia="Times New Roman" w:hAnsi="Times New Roman" w:cs="Times New Roman"/>
          <w:sz w:val="24"/>
          <w:szCs w:val="24"/>
        </w:rPr>
      </w:pPr>
      <w:ins w:id="57" w:author="Unknown">
        <w:r w:rsidRPr="007F103C">
          <w:rPr>
            <w:rFonts w:ascii="Times New Roman" w:eastAsia="Times New Roman" w:hAnsi="Times New Roman" w:cs="Times New Roman"/>
            <w:sz w:val="24"/>
            <w:szCs w:val="24"/>
          </w:rPr>
          <w:t>The Type 4 uses java networking libraries to communicate directly with the database server.</w:t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38300" cy="2171700"/>
            <wp:effectExtent l="19050" t="0" r="0" b="0"/>
            <wp:docPr id="8" name="Picture 8" descr="http://www.jdbc-tutorial.com/images/jdbc-type4-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jdbc-tutorial.com/images/jdbc-type4-drive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58" w:author="Unknown"/>
          <w:rFonts w:ascii="Times New Roman" w:eastAsia="Times New Roman" w:hAnsi="Times New Roman" w:cs="Times New Roman"/>
          <w:sz w:val="24"/>
          <w:szCs w:val="24"/>
        </w:rPr>
      </w:pPr>
      <w:ins w:id="59" w:author="Unknown">
        <w:r w:rsidRPr="007F103C">
          <w:rPr>
            <w:rFonts w:ascii="Times New Roman" w:eastAsia="Times New Roman" w:hAnsi="Times New Roman" w:cs="Times New Roman"/>
            <w:sz w:val="24"/>
            <w:szCs w:val="24"/>
          </w:rPr>
          <w:t>Type 4: Native-protocol/all-Java driver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60" w:author="Unknown"/>
          <w:rFonts w:ascii="Times New Roman" w:eastAsia="Times New Roman" w:hAnsi="Times New Roman" w:cs="Times New Roman"/>
          <w:sz w:val="24"/>
          <w:szCs w:val="24"/>
        </w:rPr>
      </w:pPr>
      <w:ins w:id="61" w:author="Unknown">
        <w:r w:rsidRPr="007F103C">
          <w:rPr>
            <w:rFonts w:ascii="Times New Roman" w:eastAsia="Times New Roman" w:hAnsi="Times New Roman" w:cs="Times New Roman"/>
            <w:sz w:val="24"/>
            <w:szCs w:val="24"/>
          </w:rPr>
          <w:t>Advantage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62" w:author="Unknown"/>
          <w:rFonts w:ascii="Times New Roman" w:eastAsia="Times New Roman" w:hAnsi="Times New Roman" w:cs="Times New Roman"/>
          <w:sz w:val="24"/>
          <w:szCs w:val="24"/>
        </w:rPr>
      </w:pPr>
      <w:ins w:id="63" w:author="Unknown">
        <w:r w:rsidRPr="007F103C">
          <w:rPr>
            <w:rFonts w:ascii="Times New Roman" w:eastAsia="Times New Roman" w:hAnsi="Times New Roman" w:cs="Times New Roman"/>
            <w:sz w:val="24"/>
            <w:szCs w:val="24"/>
          </w:rPr>
          <w:t xml:space="preserve">1. The major benefit of using a type 4 jdbc drivers are that they are completely written in Java to achieve platform independence and eliminate deployment administration issues. It is most suitable for the web. </w:t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2. Number of translation layers is very less i.e. type 4 JDBC drivers don't have to translate database requests to ODBC or a native connectivity interface or to pass the request on to another server, performance is typically quite good. </w:t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  <w:t>3. You don’t need to install special software on the client or server. Further, these drivers can be downloaded dynamically.</w:t>
        </w:r>
      </w:ins>
    </w:p>
    <w:p w:rsidR="007F103C" w:rsidRPr="007F103C" w:rsidRDefault="007F103C" w:rsidP="007F103C">
      <w:pPr>
        <w:spacing w:before="100" w:beforeAutospacing="1" w:after="100" w:afterAutospacing="1" w:line="240" w:lineRule="auto"/>
        <w:rPr>
          <w:ins w:id="64" w:author="Unknown"/>
          <w:rFonts w:ascii="Times New Roman" w:eastAsia="Times New Roman" w:hAnsi="Times New Roman" w:cs="Times New Roman"/>
          <w:sz w:val="24"/>
          <w:szCs w:val="24"/>
        </w:rPr>
      </w:pPr>
      <w:ins w:id="65" w:author="Unknown">
        <w:r w:rsidRPr="007F103C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Disadvantage</w:t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7F103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With type 4 drivers, the user needs a different driver for each database. </w:t>
        </w:r>
      </w:ins>
    </w:p>
    <w:p w:rsidR="002D48E1" w:rsidRDefault="002D48E1"/>
    <w:sectPr w:rsidR="002D48E1" w:rsidSect="002D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103C"/>
    <w:rsid w:val="002D48E1"/>
    <w:rsid w:val="007F1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8E1"/>
  </w:style>
  <w:style w:type="paragraph" w:styleId="Heading1">
    <w:name w:val="heading 1"/>
    <w:basedOn w:val="Normal"/>
    <w:link w:val="Heading1Char"/>
    <w:uiPriority w:val="9"/>
    <w:qFormat/>
    <w:rsid w:val="007F10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10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10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0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10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10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103C"/>
    <w:rPr>
      <w:b/>
      <w:bCs/>
    </w:rPr>
  </w:style>
  <w:style w:type="character" w:customStyle="1" w:styleId="style17">
    <w:name w:val="style17"/>
    <w:basedOn w:val="DefaultParagraphFont"/>
    <w:rsid w:val="007F103C"/>
  </w:style>
  <w:style w:type="paragraph" w:customStyle="1" w:styleId="style18">
    <w:name w:val="style18"/>
    <w:basedOn w:val="Normal"/>
    <w:rsid w:val="007F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81">
    <w:name w:val="style181"/>
    <w:basedOn w:val="DefaultParagraphFont"/>
    <w:rsid w:val="007F103C"/>
  </w:style>
  <w:style w:type="paragraph" w:styleId="BalloonText">
    <w:name w:val="Balloon Text"/>
    <w:basedOn w:val="Normal"/>
    <w:link w:val="BalloonTextChar"/>
    <w:uiPriority w:val="99"/>
    <w:semiHidden/>
    <w:unhideWhenUsed/>
    <w:rsid w:val="007F1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0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2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</dc:creator>
  <cp:keywords/>
  <dc:description/>
  <cp:lastModifiedBy>ravindra</cp:lastModifiedBy>
  <cp:revision>1</cp:revision>
  <dcterms:created xsi:type="dcterms:W3CDTF">2010-04-05T12:32:00Z</dcterms:created>
  <dcterms:modified xsi:type="dcterms:W3CDTF">2010-04-05T12:33:00Z</dcterms:modified>
</cp:coreProperties>
</file>